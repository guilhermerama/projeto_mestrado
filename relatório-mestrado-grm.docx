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B78" w:rsidRPr="00C96898" w:rsidRDefault="00F15011" w:rsidP="005F6794">
      <w:pPr>
        <w:spacing w:line="360" w:lineRule="auto"/>
        <w:ind w:left="708" w:hanging="708"/>
        <w:jc w:val="center"/>
        <w:rPr>
          <w:rFonts w:ascii="Arial" w:hAnsi="Arial" w:cs="Arial"/>
          <w:sz w:val="24"/>
          <w:szCs w:val="24"/>
        </w:rPr>
      </w:pPr>
      <w:r w:rsidRPr="00C96898">
        <w:rPr>
          <w:rFonts w:ascii="Arial" w:hAnsi="Arial" w:cs="Arial"/>
          <w:sz w:val="24"/>
          <w:szCs w:val="24"/>
        </w:rPr>
        <w:t>Universidade Federal de Pernambuco</w:t>
      </w:r>
    </w:p>
    <w:p w:rsidR="00F15011" w:rsidRPr="00C96898" w:rsidRDefault="00F15011" w:rsidP="005F6794">
      <w:pPr>
        <w:spacing w:line="360" w:lineRule="auto"/>
        <w:ind w:left="708" w:hanging="708"/>
        <w:jc w:val="center"/>
        <w:rPr>
          <w:rFonts w:ascii="Arial" w:hAnsi="Arial" w:cs="Arial"/>
          <w:sz w:val="24"/>
          <w:szCs w:val="24"/>
        </w:rPr>
      </w:pPr>
      <w:r w:rsidRPr="00C96898">
        <w:rPr>
          <w:rFonts w:ascii="Arial" w:hAnsi="Arial" w:cs="Arial"/>
          <w:sz w:val="24"/>
          <w:szCs w:val="24"/>
        </w:rPr>
        <w:t>Centro de Informática</w:t>
      </w:r>
    </w:p>
    <w:p w:rsidR="00F15011" w:rsidRPr="00C96898" w:rsidRDefault="00F15011" w:rsidP="005F6794">
      <w:pPr>
        <w:spacing w:line="360" w:lineRule="auto"/>
        <w:ind w:left="708" w:hanging="708"/>
        <w:jc w:val="center"/>
        <w:rPr>
          <w:rFonts w:ascii="Arial" w:hAnsi="Arial" w:cs="Arial"/>
          <w:sz w:val="24"/>
          <w:szCs w:val="24"/>
        </w:rPr>
      </w:pPr>
      <w:r w:rsidRPr="00C96898">
        <w:rPr>
          <w:rFonts w:ascii="Arial" w:hAnsi="Arial" w:cs="Arial"/>
          <w:sz w:val="24"/>
          <w:szCs w:val="24"/>
        </w:rPr>
        <w:t>Mestrado em Ciência da Computação</w:t>
      </w:r>
    </w:p>
    <w:p w:rsidR="00B65928" w:rsidRDefault="00B65928" w:rsidP="005F6794">
      <w:pPr>
        <w:spacing w:line="360" w:lineRule="auto"/>
        <w:ind w:left="708" w:hanging="708"/>
        <w:jc w:val="center"/>
        <w:rPr>
          <w:rFonts w:ascii="Arial" w:hAnsi="Arial" w:cs="Arial"/>
          <w:sz w:val="24"/>
          <w:szCs w:val="24"/>
        </w:rPr>
      </w:pPr>
    </w:p>
    <w:p w:rsidR="00C96898" w:rsidRDefault="00C96898" w:rsidP="005F6794">
      <w:pPr>
        <w:spacing w:line="360" w:lineRule="auto"/>
        <w:ind w:left="708" w:hanging="708"/>
        <w:jc w:val="center"/>
        <w:rPr>
          <w:rFonts w:ascii="Arial" w:hAnsi="Arial" w:cs="Arial"/>
          <w:sz w:val="24"/>
          <w:szCs w:val="24"/>
        </w:rPr>
      </w:pPr>
    </w:p>
    <w:p w:rsidR="00F3468A" w:rsidRDefault="00F3468A" w:rsidP="005F6794">
      <w:pPr>
        <w:spacing w:line="360" w:lineRule="auto"/>
        <w:ind w:left="708" w:hanging="708"/>
        <w:jc w:val="center"/>
        <w:rPr>
          <w:rFonts w:ascii="Arial" w:hAnsi="Arial" w:cs="Arial"/>
          <w:sz w:val="24"/>
          <w:szCs w:val="24"/>
        </w:rPr>
      </w:pPr>
    </w:p>
    <w:p w:rsidR="00C96898" w:rsidRDefault="00C96898" w:rsidP="005F6794">
      <w:pPr>
        <w:spacing w:line="360" w:lineRule="auto"/>
        <w:ind w:left="708" w:hanging="708"/>
        <w:jc w:val="center"/>
        <w:rPr>
          <w:rFonts w:ascii="Arial" w:hAnsi="Arial" w:cs="Arial"/>
          <w:sz w:val="24"/>
          <w:szCs w:val="24"/>
        </w:rPr>
      </w:pPr>
    </w:p>
    <w:p w:rsidR="00B65928" w:rsidRPr="00C96898" w:rsidRDefault="00407742" w:rsidP="005F6794">
      <w:pPr>
        <w:spacing w:line="360" w:lineRule="auto"/>
        <w:ind w:left="708" w:hanging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</w:t>
      </w:r>
      <w:r w:rsidR="00B65928" w:rsidRPr="00C96898">
        <w:rPr>
          <w:rFonts w:ascii="Arial" w:hAnsi="Arial" w:cs="Arial"/>
          <w:sz w:val="24"/>
          <w:szCs w:val="24"/>
        </w:rPr>
        <w:t xml:space="preserve"> de Pesquisa de Mestrado</w:t>
      </w:r>
    </w:p>
    <w:p w:rsidR="00B65928" w:rsidRPr="00C96898" w:rsidRDefault="00407742" w:rsidP="005F6794">
      <w:pPr>
        <w:spacing w:line="360" w:lineRule="auto"/>
        <w:ind w:left="708" w:hanging="708"/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Classificação de Vídeos de Esportes</w:t>
      </w:r>
    </w:p>
    <w:p w:rsidR="00C96898" w:rsidRDefault="00C96898" w:rsidP="005F6794">
      <w:pPr>
        <w:spacing w:line="360" w:lineRule="auto"/>
        <w:ind w:left="708" w:hanging="708"/>
        <w:jc w:val="center"/>
        <w:rPr>
          <w:rFonts w:ascii="Arial" w:hAnsi="Arial" w:cs="Arial"/>
          <w:sz w:val="24"/>
          <w:szCs w:val="24"/>
        </w:rPr>
      </w:pPr>
    </w:p>
    <w:p w:rsidR="00F3468A" w:rsidRDefault="00F3468A" w:rsidP="005F6794">
      <w:pPr>
        <w:spacing w:line="360" w:lineRule="auto"/>
        <w:ind w:left="708" w:hanging="708"/>
        <w:jc w:val="center"/>
        <w:rPr>
          <w:rFonts w:ascii="Arial" w:hAnsi="Arial" w:cs="Arial"/>
          <w:sz w:val="24"/>
          <w:szCs w:val="24"/>
        </w:rPr>
      </w:pPr>
    </w:p>
    <w:p w:rsidR="00B65928" w:rsidRDefault="00407742" w:rsidP="005F6794">
      <w:pPr>
        <w:spacing w:line="360" w:lineRule="auto"/>
        <w:ind w:left="708" w:hanging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Guilherme Ramalho Magalhães</w:t>
      </w:r>
    </w:p>
    <w:p w:rsidR="00C96898" w:rsidRDefault="00C96898" w:rsidP="005F679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hyperlink r:id="rId9" w:history="1">
        <w:r w:rsidR="00407742" w:rsidRPr="00A560BA">
          <w:rPr>
            <w:rStyle w:val="Hyperlink"/>
            <w:rFonts w:ascii="Arial" w:hAnsi="Arial" w:cs="Arial"/>
            <w:sz w:val="24"/>
            <w:szCs w:val="24"/>
          </w:rPr>
          <w:t>grm@cin.ufpe.br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C96898" w:rsidRDefault="00C96898" w:rsidP="005F679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96898" w:rsidRDefault="00C96898" w:rsidP="005F6794">
      <w:pPr>
        <w:pStyle w:val="Ttulo2"/>
      </w:pPr>
    </w:p>
    <w:p w:rsidR="00C96898" w:rsidRDefault="00C96898" w:rsidP="005F6794">
      <w:pPr>
        <w:spacing w:line="360" w:lineRule="auto"/>
        <w:ind w:left="708" w:hanging="708"/>
        <w:jc w:val="center"/>
        <w:rPr>
          <w:rFonts w:ascii="Arial" w:hAnsi="Arial" w:cs="Arial"/>
          <w:sz w:val="24"/>
          <w:szCs w:val="24"/>
        </w:rPr>
      </w:pPr>
    </w:p>
    <w:p w:rsidR="00C96898" w:rsidRDefault="00C96898" w:rsidP="005F6794">
      <w:pPr>
        <w:spacing w:line="360" w:lineRule="auto"/>
        <w:ind w:left="708" w:hanging="708"/>
        <w:jc w:val="center"/>
        <w:rPr>
          <w:rFonts w:ascii="Arial" w:hAnsi="Arial" w:cs="Arial"/>
          <w:sz w:val="24"/>
          <w:szCs w:val="24"/>
        </w:rPr>
      </w:pPr>
    </w:p>
    <w:p w:rsidR="00407742" w:rsidRDefault="00C96898" w:rsidP="005F6794">
      <w:pPr>
        <w:spacing w:line="360" w:lineRule="auto"/>
        <w:ind w:left="708" w:hanging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Recife, </w:t>
      </w:r>
      <w:r w:rsidR="00407742">
        <w:rPr>
          <w:rFonts w:ascii="Arial" w:hAnsi="Arial" w:cs="Arial"/>
          <w:sz w:val="24"/>
          <w:szCs w:val="24"/>
        </w:rPr>
        <w:t>Março/2013</w:t>
      </w:r>
    </w:p>
    <w:p w:rsidR="00407742" w:rsidRDefault="004077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65928" w:rsidRDefault="00B65928" w:rsidP="005F6794">
      <w:pPr>
        <w:spacing w:line="360" w:lineRule="auto"/>
        <w:ind w:left="708" w:hanging="708"/>
        <w:jc w:val="center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BR" w:eastAsia="en-US"/>
        </w:rPr>
        <w:id w:val="343986072"/>
        <w:docPartObj>
          <w:docPartGallery w:val="Table of Contents"/>
          <w:docPartUnique/>
        </w:docPartObj>
      </w:sdtPr>
      <w:sdtEndPr>
        <w:rPr>
          <w:rFonts w:ascii="Arial" w:hAnsi="Arial" w:cs="Arial"/>
          <w:noProof/>
          <w:sz w:val="24"/>
          <w:szCs w:val="24"/>
        </w:rPr>
      </w:sdtEndPr>
      <w:sdtContent>
        <w:p w:rsidR="00BC5898" w:rsidRPr="007C65B7" w:rsidRDefault="00BC5898" w:rsidP="00BC5898">
          <w:pPr>
            <w:pStyle w:val="CabealhodoSumrio"/>
            <w:jc w:val="center"/>
            <w:rPr>
              <w:rStyle w:val="Ttulo1Char"/>
              <w:rFonts w:ascii="Arial" w:hAnsi="Arial" w:cs="Arial"/>
              <w:b/>
              <w:sz w:val="32"/>
            </w:rPr>
          </w:pPr>
          <w:proofErr w:type="spellStart"/>
          <w:r w:rsidRPr="007C65B7">
            <w:rPr>
              <w:rStyle w:val="Ttulo1Char"/>
              <w:rFonts w:ascii="Arial" w:hAnsi="Arial" w:cs="Arial"/>
              <w:b/>
              <w:sz w:val="32"/>
            </w:rPr>
            <w:t>Sumário</w:t>
          </w:r>
          <w:proofErr w:type="spellEnd"/>
        </w:p>
        <w:p w:rsidR="007C65B7" w:rsidRPr="007C65B7" w:rsidRDefault="007C65B7" w:rsidP="007C65B7">
          <w:pPr>
            <w:rPr>
              <w:lang w:val="en-US" w:eastAsia="ja-JP"/>
            </w:rPr>
          </w:pPr>
        </w:p>
        <w:p w:rsidR="007C65B7" w:rsidRPr="008521FE" w:rsidRDefault="00BC5898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8521FE">
            <w:rPr>
              <w:rFonts w:ascii="Arial" w:hAnsi="Arial" w:cs="Arial"/>
              <w:sz w:val="24"/>
              <w:szCs w:val="24"/>
            </w:rPr>
            <w:fldChar w:fldCharType="begin"/>
          </w:r>
          <w:r w:rsidRPr="008521FE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8521FE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06569994" w:history="1">
            <w:r w:rsidR="007C65B7" w:rsidRPr="008521F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7C65B7" w:rsidRPr="008521F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7C65B7" w:rsidRPr="008521F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7C65B7" w:rsidRPr="008521F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C65B7" w:rsidRPr="008521F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C65B7" w:rsidRPr="008521F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_Toc306569994 \h </w:instrText>
            </w:r>
            <w:r w:rsidR="007C65B7" w:rsidRPr="008521F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C65B7" w:rsidRPr="008521F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C2413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7C65B7" w:rsidRPr="008521F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65B7" w:rsidRPr="008521FE" w:rsidRDefault="00B64661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06569995" w:history="1">
            <w:r w:rsidR="007C65B7" w:rsidRPr="008521F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7C65B7" w:rsidRPr="008521F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7C65B7" w:rsidRPr="008521F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Revisão da Literatura</w:t>
            </w:r>
            <w:r w:rsidR="007C65B7" w:rsidRPr="008521F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C65B7" w:rsidRPr="008521F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C65B7" w:rsidRPr="008521F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_Toc306569995 \h </w:instrText>
            </w:r>
            <w:r w:rsidR="007C65B7" w:rsidRPr="008521F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C65B7" w:rsidRPr="008521F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C2413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7C65B7" w:rsidRPr="008521F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65B7" w:rsidRPr="008521FE" w:rsidRDefault="00B64661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06569996" w:history="1">
            <w:r w:rsidR="007C65B7" w:rsidRPr="008521F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="007C65B7" w:rsidRPr="008521F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7C65B7" w:rsidRPr="008521F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Objetivos</w:t>
            </w:r>
            <w:r w:rsidR="007C65B7" w:rsidRPr="008521F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C65B7" w:rsidRPr="008521F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C65B7" w:rsidRPr="008521F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_Toc306569996 \h </w:instrText>
            </w:r>
            <w:r w:rsidR="007C65B7" w:rsidRPr="008521F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C65B7" w:rsidRPr="008521F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C2413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7C65B7" w:rsidRPr="008521F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65B7" w:rsidRPr="008521FE" w:rsidRDefault="00B64661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06569997" w:history="1">
            <w:r w:rsidR="007C65B7" w:rsidRPr="008521F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3.1.</w:t>
            </w:r>
            <w:r w:rsidR="007C65B7" w:rsidRPr="008521F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7C65B7" w:rsidRPr="008521F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Objetivos Gerais</w:t>
            </w:r>
            <w:r w:rsidR="007C65B7" w:rsidRPr="008521F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C65B7" w:rsidRPr="008521F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C65B7" w:rsidRPr="008521F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_Toc306569997 \h </w:instrText>
            </w:r>
            <w:r w:rsidR="007C65B7" w:rsidRPr="008521F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C65B7" w:rsidRPr="008521F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C2413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7C65B7" w:rsidRPr="008521F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65B7" w:rsidRPr="008521FE" w:rsidRDefault="00B64661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06569998" w:history="1">
            <w:r w:rsidR="007C65B7" w:rsidRPr="008521F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3.2.</w:t>
            </w:r>
            <w:r w:rsidR="007C65B7" w:rsidRPr="008521F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7C65B7" w:rsidRPr="008521F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Objetivos Específicos</w:t>
            </w:r>
            <w:r w:rsidR="007C65B7" w:rsidRPr="008521F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C65B7" w:rsidRPr="008521F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C65B7" w:rsidRPr="008521F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_Toc306569998 \h </w:instrText>
            </w:r>
            <w:r w:rsidR="007C65B7" w:rsidRPr="008521F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C65B7" w:rsidRPr="008521F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C2413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7C65B7" w:rsidRPr="008521F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65B7" w:rsidRPr="008521FE" w:rsidRDefault="00B64661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06569999" w:history="1">
            <w:r w:rsidR="007C65B7" w:rsidRPr="008521F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</w:t>
            </w:r>
            <w:r w:rsidR="007C65B7" w:rsidRPr="008521F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7C65B7" w:rsidRPr="008521F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Metodologia</w:t>
            </w:r>
            <w:r w:rsidR="007C65B7" w:rsidRPr="008521F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C65B7" w:rsidRPr="008521F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C65B7" w:rsidRPr="008521F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_Toc306569999 \h </w:instrText>
            </w:r>
            <w:r w:rsidR="007C65B7" w:rsidRPr="008521F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C65B7" w:rsidRPr="008521F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C2413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7C65B7" w:rsidRPr="008521F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65B7" w:rsidRPr="008521FE" w:rsidRDefault="00B64661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06570000" w:history="1">
            <w:r w:rsidR="007C65B7" w:rsidRPr="008521F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</w:t>
            </w:r>
            <w:r w:rsidR="007C65B7" w:rsidRPr="008521F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7C65B7" w:rsidRPr="008521F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Referências</w:t>
            </w:r>
            <w:r w:rsidR="007C65B7" w:rsidRPr="008521F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C65B7" w:rsidRPr="008521F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C65B7" w:rsidRPr="008521F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_Toc306570000 \h </w:instrText>
            </w:r>
            <w:r w:rsidR="007C65B7" w:rsidRPr="008521F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C65B7" w:rsidRPr="008521F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C2413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7C65B7" w:rsidRPr="008521F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C5898" w:rsidRPr="008521FE" w:rsidRDefault="00BC5898">
          <w:pPr>
            <w:rPr>
              <w:rFonts w:ascii="Arial" w:hAnsi="Arial" w:cs="Arial"/>
              <w:sz w:val="24"/>
              <w:szCs w:val="24"/>
            </w:rPr>
          </w:pPr>
          <w:r w:rsidRPr="008521FE">
            <w:rPr>
              <w:rFonts w:ascii="Arial" w:hAnsi="Arial" w:cs="Arial"/>
              <w:bCs/>
              <w:noProof/>
              <w:sz w:val="24"/>
              <w:szCs w:val="24"/>
            </w:rPr>
            <w:fldChar w:fldCharType="end"/>
          </w:r>
        </w:p>
      </w:sdtContent>
    </w:sdt>
    <w:p w:rsidR="00D460C7" w:rsidRDefault="00D460C7" w:rsidP="005F679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460C7" w:rsidRPr="00351D6B" w:rsidRDefault="00D460C7" w:rsidP="00BC5898">
      <w:pPr>
        <w:pStyle w:val="Ttulo1"/>
        <w:numPr>
          <w:ilvl w:val="0"/>
          <w:numId w:val="6"/>
        </w:numPr>
        <w:spacing w:after="240" w:line="360" w:lineRule="auto"/>
        <w:rPr>
          <w:rFonts w:ascii="Arial" w:hAnsi="Arial" w:cs="Arial"/>
          <w:sz w:val="32"/>
          <w:szCs w:val="24"/>
        </w:rPr>
      </w:pPr>
      <w:bookmarkStart w:id="0" w:name="_Toc306569994"/>
      <w:r w:rsidRPr="00351D6B">
        <w:rPr>
          <w:rFonts w:ascii="Arial" w:hAnsi="Arial" w:cs="Arial"/>
          <w:sz w:val="32"/>
          <w:szCs w:val="24"/>
        </w:rPr>
        <w:lastRenderedPageBreak/>
        <w:t>Introdução</w:t>
      </w:r>
      <w:bookmarkEnd w:id="0"/>
    </w:p>
    <w:p w:rsidR="00D460C7" w:rsidRDefault="00407742" w:rsidP="00BC589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Atualmente, o aumento na quantidade de vídeos utilizados em captura, armazenamento, capacidades de transmissão, e questões de multimídia tornaram-se itens comuns para serem armazenados em bibliotecas e coletâneas de vídeos. O desenvolvimento da classificação automática de conteúdo e a categorização é um passo necessário em direção à indexação, pesquisa e sistemas de busca de vídeos. A maioria das </w:t>
      </w:r>
      <w:proofErr w:type="spellStart"/>
      <w:r w:rsidRPr="00407742">
        <w:rPr>
          <w:rFonts w:ascii="Arial" w:hAnsi="Arial" w:cs="Arial"/>
          <w:i/>
          <w:sz w:val="24"/>
          <w:szCs w:val="24"/>
        </w:rPr>
        <w:t>e</w:t>
      </w:r>
      <w:r>
        <w:rPr>
          <w:rFonts w:ascii="Arial" w:hAnsi="Arial" w:cs="Arial"/>
          <w:i/>
          <w:sz w:val="24"/>
          <w:szCs w:val="24"/>
        </w:rPr>
        <w:t>n</w:t>
      </w:r>
      <w:r w:rsidRPr="00407742">
        <w:rPr>
          <w:rFonts w:ascii="Arial" w:hAnsi="Arial" w:cs="Arial"/>
          <w:i/>
          <w:sz w:val="24"/>
          <w:szCs w:val="24"/>
        </w:rPr>
        <w:t>gines</w:t>
      </w:r>
      <w:proofErr w:type="spellEnd"/>
      <w:r>
        <w:rPr>
          <w:rFonts w:ascii="Arial" w:hAnsi="Arial" w:cs="Arial"/>
          <w:sz w:val="24"/>
          <w:szCs w:val="24"/>
        </w:rPr>
        <w:t xml:space="preserve"> de busca comerciais tais como 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YouTube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acessam seus vídeos</w:t>
      </w:r>
      <w:r w:rsidR="00F13B30">
        <w:rPr>
          <w:rFonts w:ascii="Arial" w:hAnsi="Arial" w:cs="Arial"/>
          <w:sz w:val="24"/>
          <w:szCs w:val="24"/>
        </w:rPr>
        <w:t xml:space="preserve"> por meio de texto, à medida que o usuário que descreve alguma informação sobre o conteúdo do vídeo. Essas ferramentas são baseadas no nome dos arquivos, texto relacionado, </w:t>
      </w:r>
      <w:r w:rsidR="00F13B30" w:rsidRPr="00F13B30">
        <w:rPr>
          <w:rFonts w:ascii="Arial" w:hAnsi="Arial" w:cs="Arial"/>
          <w:i/>
          <w:sz w:val="24"/>
          <w:szCs w:val="24"/>
        </w:rPr>
        <w:t xml:space="preserve">social </w:t>
      </w:r>
      <w:proofErr w:type="spellStart"/>
      <w:r w:rsidR="00F13B30" w:rsidRPr="00F13B30">
        <w:rPr>
          <w:rFonts w:ascii="Arial" w:hAnsi="Arial" w:cs="Arial"/>
          <w:i/>
          <w:sz w:val="24"/>
          <w:szCs w:val="24"/>
        </w:rPr>
        <w:t>tagging</w:t>
      </w:r>
      <w:proofErr w:type="spellEnd"/>
      <w:r w:rsidR="00F13B30">
        <w:rPr>
          <w:rFonts w:ascii="Arial" w:hAnsi="Arial" w:cs="Arial"/>
          <w:sz w:val="24"/>
          <w:szCs w:val="24"/>
        </w:rPr>
        <w:t>, ou uma transcrição. Descrição manual não é adequada para grandes bibliotecas de vídeo, devido ao trabalho intensivo e principalmente a falta de confiabilidade quando se trabalha com grande quantidade de material, sendo que a análise do vídeo de acordo com seu significado semântico é um processo mais robusto. Logo a classificação automática baseada em conteúdo é uma solução desejável e apropriada para o problema mencionado anteriormente. Para construir um sistema de classificação efetivo é necessário um tremendo esforço já que muitas questões desafiadoras ainda est</w:t>
      </w:r>
      <w:r w:rsidR="00335CBD">
        <w:rPr>
          <w:rFonts w:ascii="Arial" w:hAnsi="Arial" w:cs="Arial"/>
          <w:sz w:val="24"/>
          <w:szCs w:val="24"/>
        </w:rPr>
        <w:t>ão em aberto, especialmente a</w:t>
      </w:r>
      <w:r w:rsidR="00F13B30">
        <w:rPr>
          <w:rFonts w:ascii="Arial" w:hAnsi="Arial" w:cs="Arial"/>
          <w:sz w:val="24"/>
          <w:szCs w:val="24"/>
        </w:rPr>
        <w:t xml:space="preserve"> grande di</w:t>
      </w:r>
      <w:r w:rsidR="00335CBD">
        <w:rPr>
          <w:rFonts w:ascii="Arial" w:hAnsi="Arial" w:cs="Arial"/>
          <w:sz w:val="24"/>
          <w:szCs w:val="24"/>
        </w:rPr>
        <w:t>ficuldade</w:t>
      </w:r>
      <w:r w:rsidR="00635F97">
        <w:rPr>
          <w:rFonts w:ascii="Arial" w:hAnsi="Arial" w:cs="Arial"/>
          <w:sz w:val="24"/>
          <w:szCs w:val="24"/>
        </w:rPr>
        <w:t xml:space="preserve"> em relacionar características de baixo nível e significados semânticos de alto nível.</w:t>
      </w:r>
    </w:p>
    <w:p w:rsidR="00312E7E" w:rsidRDefault="00335CBD" w:rsidP="00BC589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Recentemente, tem havido um grande interesse em relacionado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classificação de vídeos de esportes particularmente devido a vasta gama de  aplicações comerciais. Muitas pesquisas focam em detectar algum evento interessante no esporte baseados em análise multimodal</w:t>
      </w:r>
      <w:r w:rsidR="008D2B42">
        <w:rPr>
          <w:rFonts w:ascii="Arial" w:hAnsi="Arial" w:cs="Arial"/>
          <w:sz w:val="24"/>
          <w:szCs w:val="24"/>
        </w:rPr>
        <w:t xml:space="preserve"> para construir o modelo para identificar os eventos em futebol ou basquetebol. Dessa forma, um sistema é adequado para um tipo de vídeo esporte, mas não se adequa para outros tipos de esporte.</w:t>
      </w:r>
      <w:r w:rsidR="00312E7E">
        <w:rPr>
          <w:rFonts w:ascii="Arial" w:hAnsi="Arial" w:cs="Arial"/>
          <w:sz w:val="24"/>
          <w:szCs w:val="24"/>
        </w:rPr>
        <w:t xml:space="preserve"> De modo que para obter uma alta precisão em cada evento esportivo, uma abordagem possível é classificar automaticamente o gênero do esporte primeiro e só assim identificar os eventos importantes em cada esporte. </w:t>
      </w:r>
    </w:p>
    <w:p w:rsidR="00335CBD" w:rsidRDefault="00312E7E" w:rsidP="009F543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Muitos trabalhos anteriores propuseram classificadores genéricos e características</w:t>
      </w:r>
      <w:r w:rsidR="009F5431">
        <w:rPr>
          <w:rFonts w:ascii="Arial" w:hAnsi="Arial" w:cs="Arial"/>
          <w:sz w:val="24"/>
          <w:szCs w:val="24"/>
        </w:rPr>
        <w:t xml:space="preserve"> para diferentes tipos de esportes. No entanto, os sistemas propostos são diferentes na maneira como são desenvolvidos em termos de características extraídas e modelos de classificadores usados que refletem a acurácia da </w:t>
      </w:r>
      <w:r w:rsidR="009F5431">
        <w:rPr>
          <w:rFonts w:ascii="Arial" w:hAnsi="Arial" w:cs="Arial"/>
          <w:sz w:val="24"/>
          <w:szCs w:val="24"/>
        </w:rPr>
        <w:lastRenderedPageBreak/>
        <w:t xml:space="preserve">classificação e </w:t>
      </w:r>
      <w:proofErr w:type="gramStart"/>
      <w:r w:rsidR="009F5431">
        <w:rPr>
          <w:rFonts w:ascii="Arial" w:hAnsi="Arial" w:cs="Arial"/>
          <w:sz w:val="24"/>
          <w:szCs w:val="24"/>
        </w:rPr>
        <w:t>performance</w:t>
      </w:r>
      <w:proofErr w:type="gramEnd"/>
      <w:r w:rsidR="009F5431">
        <w:rPr>
          <w:rFonts w:ascii="Arial" w:hAnsi="Arial" w:cs="Arial"/>
          <w:sz w:val="24"/>
          <w:szCs w:val="24"/>
        </w:rPr>
        <w:t xml:space="preserve"> geral. Para características de vídeo de baixo nível, as mais usadas na pesquisa de classificação de vídeos são cor e movimento. Para vídeos de esportes, a características de cor</w:t>
      </w:r>
      <w:r>
        <w:rPr>
          <w:rFonts w:ascii="Arial" w:hAnsi="Arial" w:cs="Arial"/>
          <w:sz w:val="24"/>
          <w:szCs w:val="24"/>
        </w:rPr>
        <w:t xml:space="preserve"> </w:t>
      </w:r>
      <w:r w:rsidR="009F5431">
        <w:rPr>
          <w:rFonts w:ascii="Arial" w:hAnsi="Arial" w:cs="Arial"/>
          <w:sz w:val="24"/>
          <w:szCs w:val="24"/>
        </w:rPr>
        <w:t>é extremamente importante, já que muitos tipos de esportes podem se distinguidos pela cor, por exemplo, do campo.</w:t>
      </w:r>
    </w:p>
    <w:p w:rsidR="00DA045D" w:rsidRPr="00F865CE" w:rsidRDefault="00DA045D" w:rsidP="009F543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modelos de classificação existem duas abordagens principais utilizadas em classificação de vídeos de esportes: Modelagem probabilística e técnicas discriminantes. Alguns modelos probabilísticos como </w:t>
      </w:r>
      <w:proofErr w:type="spellStart"/>
      <w:r>
        <w:rPr>
          <w:rFonts w:ascii="Arial" w:hAnsi="Arial" w:cs="Arial"/>
          <w:sz w:val="24"/>
          <w:szCs w:val="24"/>
        </w:rPr>
        <w:t>HMMs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GMMs</w:t>
      </w:r>
      <w:proofErr w:type="spellEnd"/>
      <w:r>
        <w:rPr>
          <w:rFonts w:ascii="Arial" w:hAnsi="Arial" w:cs="Arial"/>
          <w:sz w:val="24"/>
          <w:szCs w:val="24"/>
        </w:rPr>
        <w:t xml:space="preserve"> já foram utilizados em diversos trabalhos. O problema dessa abordagem é que elas se baseiam em modelos generativos para cada esporte ou gênero de vídeo, logo o modelo necessita de um grande conjunto de treinamento. Alguns trabalhos focam em técnicas discriminantes como redes neurais e </w:t>
      </w:r>
      <w:proofErr w:type="spellStart"/>
      <w:r w:rsidRPr="00DA045D">
        <w:rPr>
          <w:rFonts w:ascii="Arial" w:hAnsi="Arial" w:cs="Arial"/>
          <w:i/>
          <w:sz w:val="24"/>
          <w:szCs w:val="24"/>
        </w:rPr>
        <w:t>Support</w:t>
      </w:r>
      <w:proofErr w:type="spellEnd"/>
      <w:r w:rsidRPr="00DA045D">
        <w:rPr>
          <w:rFonts w:ascii="Arial" w:hAnsi="Arial" w:cs="Arial"/>
          <w:i/>
          <w:sz w:val="24"/>
          <w:szCs w:val="24"/>
        </w:rPr>
        <w:t xml:space="preserve"> Vector </w:t>
      </w:r>
      <w:proofErr w:type="spellStart"/>
      <w:r w:rsidRPr="00DA045D">
        <w:rPr>
          <w:rFonts w:ascii="Arial" w:hAnsi="Arial" w:cs="Arial"/>
          <w:i/>
          <w:sz w:val="24"/>
          <w:szCs w:val="24"/>
        </w:rPr>
        <w:t>machine</w:t>
      </w:r>
      <w:proofErr w:type="spellEnd"/>
      <w:r>
        <w:rPr>
          <w:rFonts w:ascii="Arial" w:hAnsi="Arial" w:cs="Arial"/>
          <w:sz w:val="24"/>
          <w:szCs w:val="24"/>
        </w:rPr>
        <w:t xml:space="preserve"> (SVM). Os conceitos do SVM baseiam-se em uma firme teoria estatística. Resultados muito bons em muitas tarefas de classificação puderam ser alcançados com SVM. No entanto, </w:t>
      </w:r>
      <w:r w:rsidR="00F865CE">
        <w:rPr>
          <w:rFonts w:ascii="Arial" w:hAnsi="Arial" w:cs="Arial"/>
          <w:sz w:val="24"/>
          <w:szCs w:val="24"/>
        </w:rPr>
        <w:t xml:space="preserve">não é possível controlar os </w:t>
      </w:r>
      <w:proofErr w:type="spellStart"/>
      <w:r w:rsidR="00F865CE" w:rsidRPr="00F865CE">
        <w:rPr>
          <w:rFonts w:ascii="Arial" w:hAnsi="Arial" w:cs="Arial"/>
          <w:i/>
          <w:sz w:val="24"/>
          <w:szCs w:val="24"/>
        </w:rPr>
        <w:t>support</w:t>
      </w:r>
      <w:proofErr w:type="spellEnd"/>
      <w:r w:rsidR="00F865CE" w:rsidRPr="00F865C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F865CE" w:rsidRPr="00F865CE">
        <w:rPr>
          <w:rFonts w:ascii="Arial" w:hAnsi="Arial" w:cs="Arial"/>
          <w:i/>
          <w:sz w:val="24"/>
          <w:szCs w:val="24"/>
        </w:rPr>
        <w:t>vectors</w:t>
      </w:r>
      <w:proofErr w:type="spellEnd"/>
      <w:r w:rsidR="00F865CE">
        <w:rPr>
          <w:rFonts w:ascii="Arial" w:hAnsi="Arial" w:cs="Arial"/>
          <w:sz w:val="24"/>
          <w:szCs w:val="24"/>
        </w:rPr>
        <w:t xml:space="preserve">. Logo, o modelo resultante pode ser muito grande e desacelerar o tempo de execução. Além disso, pode ocorre </w:t>
      </w:r>
      <w:proofErr w:type="spellStart"/>
      <w:r w:rsidR="00F865CE">
        <w:rPr>
          <w:rFonts w:ascii="Arial" w:hAnsi="Arial" w:cs="Arial"/>
          <w:sz w:val="24"/>
          <w:szCs w:val="24"/>
        </w:rPr>
        <w:t>overfitting</w:t>
      </w:r>
      <w:proofErr w:type="spellEnd"/>
      <w:r w:rsidR="00F865CE">
        <w:rPr>
          <w:rFonts w:ascii="Arial" w:hAnsi="Arial" w:cs="Arial"/>
          <w:sz w:val="24"/>
          <w:szCs w:val="24"/>
        </w:rPr>
        <w:t xml:space="preserve"> dos dados de treinamento. </w:t>
      </w:r>
      <w:proofErr w:type="gramStart"/>
      <w:r w:rsidR="00F865CE">
        <w:rPr>
          <w:rFonts w:ascii="Arial" w:hAnsi="Arial" w:cs="Arial"/>
          <w:sz w:val="24"/>
          <w:szCs w:val="24"/>
        </w:rPr>
        <w:t>A principal contribuição do trabalho abordado consistem</w:t>
      </w:r>
      <w:proofErr w:type="gramEnd"/>
      <w:r w:rsidR="00F865CE">
        <w:rPr>
          <w:rFonts w:ascii="Arial" w:hAnsi="Arial" w:cs="Arial"/>
          <w:sz w:val="24"/>
          <w:szCs w:val="24"/>
        </w:rPr>
        <w:t xml:space="preserve"> em duas técnicas discriminantes, a saber, redes neurais e SVM, quando treinamos esses modelos com o menos conjunto de dados de treinamento, enquanto  o numero de dados de teste é maior que o número de dados de treinamento. Este artigo</w:t>
      </w:r>
    </w:p>
    <w:p w:rsidR="00335CBD" w:rsidRPr="00F13B30" w:rsidRDefault="00335CBD" w:rsidP="00BC589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7795F" w:rsidRPr="00351D6B" w:rsidRDefault="0017795F" w:rsidP="00BC5898">
      <w:pPr>
        <w:pStyle w:val="Ttulo1"/>
        <w:numPr>
          <w:ilvl w:val="0"/>
          <w:numId w:val="6"/>
        </w:numPr>
        <w:spacing w:after="240" w:line="360" w:lineRule="auto"/>
        <w:rPr>
          <w:rFonts w:ascii="Arial" w:hAnsi="Arial" w:cs="Arial"/>
          <w:sz w:val="32"/>
          <w:szCs w:val="24"/>
        </w:rPr>
      </w:pPr>
      <w:bookmarkStart w:id="1" w:name="_Toc306569995"/>
      <w:r w:rsidRPr="00351D6B">
        <w:rPr>
          <w:rFonts w:ascii="Arial" w:hAnsi="Arial" w:cs="Arial"/>
          <w:sz w:val="32"/>
          <w:szCs w:val="24"/>
        </w:rPr>
        <w:t>Revisão da Literatura</w:t>
      </w:r>
      <w:bookmarkEnd w:id="1"/>
    </w:p>
    <w:p w:rsidR="006A008B" w:rsidRDefault="00FF183D" w:rsidP="00BC589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pessoas hoje têm acesso a uma tremenda quantidade de vídeos, tanto pela televisão quanto pela internet. </w:t>
      </w:r>
      <w:proofErr w:type="gramStart"/>
      <w:r>
        <w:rPr>
          <w:rFonts w:ascii="Arial" w:hAnsi="Arial" w:cs="Arial"/>
          <w:sz w:val="24"/>
          <w:szCs w:val="24"/>
        </w:rPr>
        <w:t>O quantidade</w:t>
      </w:r>
      <w:proofErr w:type="gramEnd"/>
      <w:r>
        <w:rPr>
          <w:rFonts w:ascii="Arial" w:hAnsi="Arial" w:cs="Arial"/>
          <w:sz w:val="24"/>
          <w:szCs w:val="24"/>
        </w:rPr>
        <w:t xml:space="preserve"> de vídeo que uma espectador tem de escolher é agora tão grande que torna impraticável passar por todos para encontrar um vídeo de interesse. Um método que os espectadores utilizam para restringir suas escolhas é </w:t>
      </w:r>
    </w:p>
    <w:p w:rsidR="00476C1A" w:rsidRPr="00351D6B" w:rsidRDefault="003C26BB" w:rsidP="00BC5898">
      <w:pPr>
        <w:pStyle w:val="Ttulo1"/>
        <w:numPr>
          <w:ilvl w:val="0"/>
          <w:numId w:val="6"/>
        </w:numPr>
        <w:spacing w:line="360" w:lineRule="auto"/>
        <w:rPr>
          <w:rFonts w:ascii="Arial" w:hAnsi="Arial" w:cs="Arial"/>
          <w:sz w:val="32"/>
          <w:szCs w:val="24"/>
        </w:rPr>
      </w:pPr>
      <w:bookmarkStart w:id="2" w:name="_Toc306569996"/>
      <w:r w:rsidRPr="00351D6B">
        <w:rPr>
          <w:rFonts w:ascii="Arial" w:hAnsi="Arial" w:cs="Arial"/>
          <w:sz w:val="32"/>
          <w:szCs w:val="24"/>
        </w:rPr>
        <w:lastRenderedPageBreak/>
        <w:t>Objetivos</w:t>
      </w:r>
      <w:bookmarkStart w:id="3" w:name="_GoBack"/>
      <w:bookmarkEnd w:id="2"/>
      <w:bookmarkEnd w:id="3"/>
    </w:p>
    <w:p w:rsidR="00EE665F" w:rsidRPr="00351D6B" w:rsidRDefault="00EE665F" w:rsidP="00BC5898">
      <w:pPr>
        <w:pStyle w:val="Ttulo2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bookmarkStart w:id="4" w:name="_Toc306569997"/>
      <w:r w:rsidRPr="00351D6B">
        <w:rPr>
          <w:rFonts w:ascii="Arial" w:hAnsi="Arial" w:cs="Arial"/>
          <w:sz w:val="24"/>
          <w:szCs w:val="24"/>
        </w:rPr>
        <w:t>Objetivos Gerais</w:t>
      </w:r>
      <w:bookmarkEnd w:id="4"/>
    </w:p>
    <w:p w:rsidR="003C26BB" w:rsidRDefault="003C26BB" w:rsidP="005F679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4BBD">
        <w:rPr>
          <w:rFonts w:ascii="Arial" w:hAnsi="Arial" w:cs="Arial"/>
          <w:sz w:val="24"/>
          <w:szCs w:val="24"/>
        </w:rPr>
        <w:t>Propor algoritmos de seleção dinâmica de classificadores</w:t>
      </w:r>
      <w:r w:rsidR="00317173" w:rsidRPr="00D84BBD">
        <w:rPr>
          <w:rFonts w:ascii="Arial" w:hAnsi="Arial" w:cs="Arial"/>
          <w:sz w:val="24"/>
          <w:szCs w:val="24"/>
        </w:rPr>
        <w:t xml:space="preserve"> e aplicar em problemas de visão computacional a fim de melhorar as taxas de reconhecimento.</w:t>
      </w:r>
    </w:p>
    <w:p w:rsidR="00EE665F" w:rsidRPr="00351D6B" w:rsidRDefault="00EE665F" w:rsidP="00BC5898">
      <w:pPr>
        <w:pStyle w:val="Ttulo2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bookmarkStart w:id="5" w:name="_Toc306569998"/>
      <w:r w:rsidRPr="00351D6B">
        <w:rPr>
          <w:rFonts w:ascii="Arial" w:hAnsi="Arial" w:cs="Arial"/>
          <w:sz w:val="24"/>
          <w:szCs w:val="24"/>
        </w:rPr>
        <w:t>Objetivos Específicos</w:t>
      </w:r>
      <w:bookmarkEnd w:id="5"/>
    </w:p>
    <w:p w:rsidR="00EE665F" w:rsidRPr="00D84BBD" w:rsidRDefault="000E47A1" w:rsidP="005F679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Levantamento bibliográfico dos métodos e abordagens de seleção dinâmica de classificador (DCS e DES).</w:t>
      </w:r>
    </w:p>
    <w:p w:rsidR="000E47A1" w:rsidRPr="00D84BBD" w:rsidRDefault="000E47A1" w:rsidP="005F679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Investigar problemas de visão computacional (reconhecimento de caracteres, verificação de assinatura, etc) a serem abordados pelas tecnicas de seleção de classificadores.</w:t>
      </w:r>
    </w:p>
    <w:p w:rsidR="000E47A1" w:rsidRPr="00D84BBD" w:rsidRDefault="000E47A1" w:rsidP="005F679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Implementar o método proposto ao longo do projeto</w:t>
      </w:r>
      <w:r w:rsidR="00D8524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aplicar ao problema de visão computacional</w:t>
      </w:r>
      <w:r w:rsidR="00E75985">
        <w:rPr>
          <w:rFonts w:ascii="Arial" w:hAnsi="Arial" w:cs="Arial"/>
          <w:sz w:val="24"/>
          <w:szCs w:val="24"/>
        </w:rPr>
        <w:t xml:space="preserve"> e analisar os resultados com relação aos métodos seleção dinâmica tradicionais.</w:t>
      </w:r>
    </w:p>
    <w:p w:rsidR="00E75985" w:rsidRPr="00351D6B" w:rsidRDefault="00D11DE9" w:rsidP="00BC5898">
      <w:pPr>
        <w:pStyle w:val="Ttulo1"/>
        <w:numPr>
          <w:ilvl w:val="0"/>
          <w:numId w:val="6"/>
        </w:numPr>
        <w:spacing w:after="240" w:line="360" w:lineRule="auto"/>
        <w:rPr>
          <w:rFonts w:ascii="Arial" w:hAnsi="Arial" w:cs="Arial"/>
          <w:sz w:val="32"/>
          <w:szCs w:val="24"/>
        </w:rPr>
      </w:pPr>
      <w:bookmarkStart w:id="6" w:name="_Toc306569999"/>
      <w:r w:rsidRPr="00351D6B">
        <w:rPr>
          <w:rFonts w:ascii="Arial" w:hAnsi="Arial" w:cs="Arial"/>
          <w:sz w:val="32"/>
          <w:szCs w:val="24"/>
        </w:rPr>
        <w:t>Metodologia</w:t>
      </w:r>
      <w:bookmarkEnd w:id="6"/>
    </w:p>
    <w:p w:rsidR="00BB44C1" w:rsidRPr="00B513A5" w:rsidRDefault="00E75985" w:rsidP="005F6794">
      <w:pPr>
        <w:pStyle w:val="PargrafodaLista"/>
        <w:numPr>
          <w:ilvl w:val="0"/>
          <w:numId w:val="5"/>
        </w:numPr>
        <w:spacing w:line="360" w:lineRule="auto"/>
        <w:jc w:val="both"/>
      </w:pPr>
      <w:r w:rsidRPr="00B513A5">
        <w:rPr>
          <w:rFonts w:ascii="Arial" w:hAnsi="Arial" w:cs="Arial"/>
          <w:sz w:val="24"/>
          <w:szCs w:val="24"/>
        </w:rPr>
        <w:t>Levantamento bibliográfico: Estudo bibliográfico dos métodos tradicionais</w:t>
      </w:r>
      <w:r w:rsidR="00BB44C1">
        <w:rPr>
          <w:rFonts w:ascii="Arial" w:hAnsi="Arial" w:cs="Arial"/>
          <w:sz w:val="24"/>
          <w:szCs w:val="24"/>
        </w:rPr>
        <w:t xml:space="preserve"> (geração de ensemble, seleção dinâmica, etc) com diferentes abordagens. E</w:t>
      </w:r>
      <w:r w:rsidRPr="00B513A5">
        <w:rPr>
          <w:rFonts w:ascii="Arial" w:hAnsi="Arial" w:cs="Arial"/>
          <w:sz w:val="24"/>
          <w:szCs w:val="24"/>
        </w:rPr>
        <w:t>studo dos problemas práticos a serem abordados</w:t>
      </w:r>
      <w:r w:rsidR="00BB44C1">
        <w:rPr>
          <w:rFonts w:ascii="Arial" w:hAnsi="Arial" w:cs="Arial"/>
          <w:sz w:val="24"/>
          <w:szCs w:val="24"/>
        </w:rPr>
        <w:t>, como reconhecimento de dígitos ou verificação de assinatura off-line</w:t>
      </w:r>
      <w:r w:rsidRPr="00B513A5">
        <w:rPr>
          <w:rFonts w:ascii="Arial" w:hAnsi="Arial" w:cs="Arial"/>
          <w:sz w:val="24"/>
          <w:szCs w:val="24"/>
        </w:rPr>
        <w:t>.</w:t>
      </w:r>
    </w:p>
    <w:p w:rsidR="00BB44C1" w:rsidRPr="00B513A5" w:rsidRDefault="00E75985" w:rsidP="005F6794">
      <w:pPr>
        <w:pStyle w:val="PargrafodaLista"/>
        <w:numPr>
          <w:ilvl w:val="0"/>
          <w:numId w:val="5"/>
        </w:numPr>
        <w:spacing w:line="360" w:lineRule="auto"/>
        <w:jc w:val="both"/>
      </w:pPr>
      <w:r w:rsidRPr="00B513A5">
        <w:rPr>
          <w:rFonts w:ascii="Arial" w:hAnsi="Arial" w:cs="Arial"/>
          <w:sz w:val="24"/>
          <w:szCs w:val="24"/>
        </w:rPr>
        <w:t xml:space="preserve">Concepção da técnica: Baseado no estudo dos métodos, investigar </w:t>
      </w:r>
      <w:r w:rsidR="00BB44C1">
        <w:rPr>
          <w:rFonts w:ascii="Arial" w:hAnsi="Arial" w:cs="Arial"/>
          <w:sz w:val="24"/>
          <w:szCs w:val="24"/>
        </w:rPr>
        <w:t>as</w:t>
      </w:r>
      <w:r w:rsidR="00BB44C1" w:rsidRPr="00B513A5">
        <w:rPr>
          <w:rFonts w:ascii="Arial" w:hAnsi="Arial" w:cs="Arial"/>
          <w:sz w:val="24"/>
          <w:szCs w:val="24"/>
        </w:rPr>
        <w:t xml:space="preserve"> </w:t>
      </w:r>
      <w:r w:rsidRPr="00B513A5">
        <w:rPr>
          <w:rFonts w:ascii="Arial" w:hAnsi="Arial" w:cs="Arial"/>
          <w:sz w:val="24"/>
          <w:szCs w:val="24"/>
        </w:rPr>
        <w:t>abordage</w:t>
      </w:r>
      <w:r w:rsidR="00BB44C1">
        <w:rPr>
          <w:rFonts w:ascii="Arial" w:hAnsi="Arial" w:cs="Arial"/>
          <w:sz w:val="24"/>
          <w:szCs w:val="24"/>
        </w:rPr>
        <w:t>ns</w:t>
      </w:r>
      <w:r w:rsidRPr="00B513A5">
        <w:rPr>
          <w:rFonts w:ascii="Arial" w:hAnsi="Arial" w:cs="Arial"/>
          <w:sz w:val="24"/>
          <w:szCs w:val="24"/>
        </w:rPr>
        <w:t xml:space="preserve"> propondo uma modificação ou propor uma nova abordagem. </w:t>
      </w:r>
    </w:p>
    <w:p w:rsidR="00BB44C1" w:rsidRPr="00B513A5" w:rsidRDefault="00E75985" w:rsidP="005F6794">
      <w:pPr>
        <w:pStyle w:val="PargrafodaLista"/>
        <w:numPr>
          <w:ilvl w:val="0"/>
          <w:numId w:val="5"/>
        </w:numPr>
        <w:spacing w:line="360" w:lineRule="auto"/>
        <w:jc w:val="both"/>
      </w:pPr>
      <w:r w:rsidRPr="00B513A5">
        <w:rPr>
          <w:rFonts w:ascii="Arial" w:hAnsi="Arial" w:cs="Arial"/>
          <w:sz w:val="24"/>
          <w:szCs w:val="24"/>
        </w:rPr>
        <w:t>Implementa</w:t>
      </w:r>
      <w:r w:rsidR="00067A40" w:rsidRPr="00B513A5">
        <w:rPr>
          <w:rFonts w:ascii="Arial" w:hAnsi="Arial" w:cs="Arial"/>
          <w:sz w:val="24"/>
          <w:szCs w:val="24"/>
        </w:rPr>
        <w:t>ção do método</w:t>
      </w:r>
      <w:r w:rsidRPr="00B513A5">
        <w:rPr>
          <w:rFonts w:ascii="Arial" w:hAnsi="Arial" w:cs="Arial"/>
          <w:sz w:val="24"/>
          <w:szCs w:val="24"/>
        </w:rPr>
        <w:t xml:space="preserve">: </w:t>
      </w:r>
      <w:r w:rsidR="00067A40" w:rsidRPr="00B513A5">
        <w:rPr>
          <w:rFonts w:ascii="Arial" w:hAnsi="Arial" w:cs="Arial"/>
          <w:sz w:val="24"/>
          <w:szCs w:val="24"/>
        </w:rPr>
        <w:t xml:space="preserve">implementação do método </w:t>
      </w:r>
      <w:r w:rsidR="00D84BBD" w:rsidRPr="00B513A5">
        <w:rPr>
          <w:rFonts w:ascii="Arial" w:hAnsi="Arial" w:cs="Arial"/>
          <w:sz w:val="24"/>
          <w:szCs w:val="24"/>
        </w:rPr>
        <w:t>proposto</w:t>
      </w:r>
      <w:r w:rsidRPr="00B513A5">
        <w:rPr>
          <w:rFonts w:ascii="Arial" w:hAnsi="Arial" w:cs="Arial"/>
          <w:sz w:val="24"/>
          <w:szCs w:val="24"/>
        </w:rPr>
        <w:t>.</w:t>
      </w:r>
    </w:p>
    <w:p w:rsidR="00BC5898" w:rsidRDefault="00E75985" w:rsidP="00BC5898">
      <w:pPr>
        <w:pStyle w:val="PargrafodaLista"/>
        <w:numPr>
          <w:ilvl w:val="0"/>
          <w:numId w:val="5"/>
        </w:numPr>
        <w:spacing w:before="240" w:line="360" w:lineRule="auto"/>
        <w:jc w:val="both"/>
      </w:pPr>
      <w:r w:rsidRPr="00B513A5">
        <w:rPr>
          <w:rFonts w:ascii="Arial" w:hAnsi="Arial" w:cs="Arial"/>
          <w:sz w:val="24"/>
          <w:szCs w:val="24"/>
        </w:rPr>
        <w:t>Análise da implementação</w:t>
      </w:r>
      <w:r w:rsidR="00EF70DE" w:rsidRPr="00B513A5">
        <w:rPr>
          <w:rFonts w:ascii="Arial" w:hAnsi="Arial" w:cs="Arial"/>
          <w:sz w:val="24"/>
          <w:szCs w:val="24"/>
        </w:rPr>
        <w:t xml:space="preserve"> e desempenho</w:t>
      </w:r>
      <w:r w:rsidRPr="00B513A5">
        <w:rPr>
          <w:rFonts w:ascii="Arial" w:hAnsi="Arial" w:cs="Arial"/>
          <w:sz w:val="24"/>
          <w:szCs w:val="24"/>
        </w:rPr>
        <w:t xml:space="preserve">: </w:t>
      </w:r>
      <w:r w:rsidR="00D84BBD" w:rsidRPr="00B513A5">
        <w:rPr>
          <w:rFonts w:ascii="Arial" w:hAnsi="Arial" w:cs="Arial"/>
          <w:sz w:val="24"/>
          <w:szCs w:val="24"/>
        </w:rPr>
        <w:t>Analisar e avaliar o método proposto</w:t>
      </w:r>
      <w:r w:rsidR="00EF5C19" w:rsidRPr="00B513A5">
        <w:rPr>
          <w:rFonts w:ascii="Arial" w:hAnsi="Arial" w:cs="Arial"/>
          <w:sz w:val="24"/>
          <w:szCs w:val="24"/>
        </w:rPr>
        <w:t xml:space="preserve"> considerando o desempenho e os custos envolvidos.</w:t>
      </w:r>
      <w:r w:rsidR="00EF70DE" w:rsidRPr="00EF70DE" w:rsidDel="00EF70DE">
        <w:t xml:space="preserve"> </w:t>
      </w:r>
    </w:p>
    <w:p w:rsidR="00BC5898" w:rsidRDefault="00BC5898" w:rsidP="00BC5898">
      <w:pPr>
        <w:pStyle w:val="PargrafodaLista"/>
        <w:spacing w:before="240" w:line="360" w:lineRule="auto"/>
        <w:jc w:val="both"/>
      </w:pPr>
    </w:p>
    <w:p w:rsidR="00B513A5" w:rsidRPr="00351D6B" w:rsidRDefault="00B513A5" w:rsidP="007C65B7">
      <w:pPr>
        <w:pStyle w:val="PargrafodaLista"/>
        <w:numPr>
          <w:ilvl w:val="0"/>
          <w:numId w:val="6"/>
        </w:numPr>
        <w:spacing w:before="240" w:line="360" w:lineRule="auto"/>
        <w:jc w:val="both"/>
        <w:outlineLvl w:val="0"/>
        <w:rPr>
          <w:rFonts w:ascii="Arial" w:hAnsi="Arial" w:cs="Arial"/>
          <w:b/>
          <w:sz w:val="32"/>
        </w:rPr>
      </w:pPr>
      <w:bookmarkStart w:id="7" w:name="_Toc306570000"/>
      <w:r w:rsidRPr="00351D6B">
        <w:rPr>
          <w:rFonts w:ascii="Arial" w:hAnsi="Arial" w:cs="Arial"/>
          <w:b/>
          <w:sz w:val="32"/>
        </w:rPr>
        <w:t>Referências</w:t>
      </w:r>
      <w:bookmarkEnd w:id="7"/>
    </w:p>
    <w:p w:rsidR="008521FE" w:rsidRDefault="008521FE" w:rsidP="008521FE">
      <w:pPr>
        <w:spacing w:before="240" w:line="360" w:lineRule="auto"/>
        <w:jc w:val="both"/>
        <w:outlineLvl w:val="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[1] </w:t>
      </w:r>
      <w:r w:rsidRPr="008521FE">
        <w:rPr>
          <w:rFonts w:ascii="Arial" w:hAnsi="Arial" w:cs="Arial"/>
          <w:sz w:val="24"/>
          <w:lang w:val="en-US"/>
        </w:rPr>
        <w:t xml:space="preserve">M.P. </w:t>
      </w:r>
      <w:proofErr w:type="spellStart"/>
      <w:r w:rsidRPr="008521FE">
        <w:rPr>
          <w:rFonts w:ascii="Arial" w:hAnsi="Arial" w:cs="Arial"/>
          <w:sz w:val="24"/>
          <w:lang w:val="en-US"/>
        </w:rPr>
        <w:t>Ponti-Jr</w:t>
      </w:r>
      <w:proofErr w:type="spellEnd"/>
      <w:r w:rsidRPr="008521FE">
        <w:rPr>
          <w:rFonts w:ascii="Arial" w:hAnsi="Arial" w:cs="Arial"/>
          <w:sz w:val="24"/>
          <w:lang w:val="en-US"/>
        </w:rPr>
        <w:t xml:space="preserve">, Combining Classifiers: from the creation of ensembles to the decision fusion, </w:t>
      </w:r>
      <w:r w:rsidRPr="008521FE">
        <w:rPr>
          <w:rFonts w:ascii="Arial" w:hAnsi="Arial" w:cs="Arial"/>
          <w:i/>
          <w:sz w:val="24"/>
          <w:lang w:val="en-US"/>
        </w:rPr>
        <w:t>SIBGRAPI-T 2011 - Tutorials</w:t>
      </w:r>
      <w:r w:rsidRPr="008521FE">
        <w:rPr>
          <w:rFonts w:ascii="Arial" w:hAnsi="Arial" w:cs="Arial"/>
          <w:sz w:val="24"/>
          <w:lang w:val="en-US"/>
        </w:rPr>
        <w:t>, 2011.</w:t>
      </w:r>
    </w:p>
    <w:p w:rsidR="00662B3D" w:rsidRDefault="00662B3D" w:rsidP="008521FE">
      <w:pPr>
        <w:spacing w:before="240" w:line="360" w:lineRule="auto"/>
        <w:jc w:val="both"/>
        <w:outlineLvl w:val="0"/>
        <w:rPr>
          <w:rFonts w:ascii="Arial" w:hAnsi="Arial" w:cs="Arial"/>
          <w:sz w:val="24"/>
          <w:lang w:val="en-US"/>
        </w:rPr>
      </w:pPr>
      <w:r w:rsidRPr="008521FE">
        <w:rPr>
          <w:rFonts w:ascii="Arial" w:hAnsi="Arial" w:cs="Arial"/>
          <w:sz w:val="24"/>
          <w:lang w:val="en-US"/>
        </w:rPr>
        <w:lastRenderedPageBreak/>
        <w:t>[</w:t>
      </w:r>
      <w:r w:rsidR="008521FE">
        <w:rPr>
          <w:rFonts w:ascii="Arial" w:hAnsi="Arial" w:cs="Arial"/>
          <w:sz w:val="24"/>
          <w:lang w:val="en-US"/>
        </w:rPr>
        <w:t>2</w:t>
      </w:r>
      <w:r w:rsidRPr="008521FE">
        <w:rPr>
          <w:rFonts w:ascii="Arial" w:hAnsi="Arial" w:cs="Arial"/>
          <w:sz w:val="24"/>
          <w:lang w:val="en-US"/>
        </w:rPr>
        <w:t xml:space="preserve">] K. Woods, W.P. </w:t>
      </w:r>
      <w:proofErr w:type="spellStart"/>
      <w:r w:rsidRPr="008521FE">
        <w:rPr>
          <w:rFonts w:ascii="Arial" w:hAnsi="Arial" w:cs="Arial"/>
          <w:sz w:val="24"/>
          <w:lang w:val="en-US"/>
        </w:rPr>
        <w:t>Kegelmeyer</w:t>
      </w:r>
      <w:proofErr w:type="spellEnd"/>
      <w:r w:rsidRPr="008521FE">
        <w:rPr>
          <w:rFonts w:ascii="Arial" w:hAnsi="Arial" w:cs="Arial"/>
          <w:sz w:val="24"/>
          <w:lang w:val="en-US"/>
        </w:rPr>
        <w:t xml:space="preserve"> Jr., K. Bowyer, Combination of multiple classifiers using local accuracy estimates, </w:t>
      </w:r>
      <w:r w:rsidRPr="008521FE">
        <w:rPr>
          <w:rFonts w:ascii="Arial" w:hAnsi="Arial" w:cs="Arial"/>
          <w:i/>
          <w:sz w:val="24"/>
          <w:lang w:val="en-US"/>
        </w:rPr>
        <w:t xml:space="preserve">IEEE Trans. Pattern Anal. Mach. </w:t>
      </w:r>
      <w:proofErr w:type="spellStart"/>
      <w:r w:rsidRPr="008521FE">
        <w:rPr>
          <w:rFonts w:ascii="Arial" w:hAnsi="Arial" w:cs="Arial"/>
          <w:i/>
          <w:sz w:val="24"/>
          <w:lang w:val="en-US"/>
        </w:rPr>
        <w:t>Intell</w:t>
      </w:r>
      <w:proofErr w:type="spellEnd"/>
      <w:r w:rsidRPr="008521FE">
        <w:rPr>
          <w:rFonts w:ascii="Arial" w:hAnsi="Arial" w:cs="Arial"/>
          <w:sz w:val="24"/>
          <w:lang w:val="en-US"/>
        </w:rPr>
        <w:t>. 19 (4) (1997) 405–410.</w:t>
      </w:r>
    </w:p>
    <w:p w:rsidR="00662B3D" w:rsidRDefault="00662B3D" w:rsidP="008521FE">
      <w:pPr>
        <w:spacing w:before="240" w:line="360" w:lineRule="auto"/>
        <w:jc w:val="both"/>
        <w:outlineLvl w:val="0"/>
        <w:rPr>
          <w:rFonts w:ascii="Arial" w:hAnsi="Arial" w:cs="Arial"/>
          <w:sz w:val="24"/>
          <w:lang w:val="en-US"/>
        </w:rPr>
      </w:pPr>
      <w:proofErr w:type="gramStart"/>
      <w:r>
        <w:rPr>
          <w:rFonts w:ascii="Arial" w:hAnsi="Arial" w:cs="Arial"/>
          <w:sz w:val="24"/>
          <w:lang w:val="en-US"/>
        </w:rPr>
        <w:t>[</w:t>
      </w:r>
      <w:r w:rsidR="008521FE">
        <w:rPr>
          <w:rFonts w:ascii="Arial" w:hAnsi="Arial" w:cs="Arial"/>
          <w:sz w:val="24"/>
          <w:lang w:val="en-US"/>
        </w:rPr>
        <w:t>3</w:t>
      </w:r>
      <w:r>
        <w:rPr>
          <w:rFonts w:ascii="Arial" w:hAnsi="Arial" w:cs="Arial"/>
          <w:sz w:val="24"/>
          <w:lang w:val="en-US"/>
        </w:rPr>
        <w:t xml:space="preserve">] </w:t>
      </w:r>
      <w:r w:rsidR="00326229" w:rsidRPr="00326229">
        <w:rPr>
          <w:rFonts w:ascii="Arial" w:hAnsi="Arial" w:cs="Arial"/>
          <w:sz w:val="24"/>
          <w:lang w:val="en-US"/>
        </w:rPr>
        <w:t xml:space="preserve">G. </w:t>
      </w:r>
      <w:proofErr w:type="spellStart"/>
      <w:r w:rsidR="00326229" w:rsidRPr="00326229">
        <w:rPr>
          <w:rFonts w:ascii="Arial" w:hAnsi="Arial" w:cs="Arial"/>
          <w:sz w:val="24"/>
          <w:lang w:val="en-US"/>
        </w:rPr>
        <w:t>Giacinto</w:t>
      </w:r>
      <w:proofErr w:type="spellEnd"/>
      <w:r w:rsidR="00326229" w:rsidRPr="00326229">
        <w:rPr>
          <w:rFonts w:ascii="Arial" w:hAnsi="Arial" w:cs="Arial"/>
          <w:sz w:val="24"/>
          <w:lang w:val="en-US"/>
        </w:rPr>
        <w:t xml:space="preserve">, F. Roli, Methods for dynamic classifier selection, </w:t>
      </w:r>
      <w:r w:rsidR="00326229" w:rsidRPr="008521FE">
        <w:rPr>
          <w:rFonts w:ascii="Arial" w:hAnsi="Arial" w:cs="Arial"/>
          <w:i/>
          <w:sz w:val="24"/>
          <w:lang w:val="en-US"/>
        </w:rPr>
        <w:t>International Conference on Image Analysis and Processing (ICIAP 1999)</w:t>
      </w:r>
      <w:r w:rsidR="00326229" w:rsidRPr="00326229">
        <w:rPr>
          <w:rFonts w:ascii="Arial" w:hAnsi="Arial" w:cs="Arial"/>
          <w:sz w:val="24"/>
          <w:lang w:val="en-US"/>
        </w:rPr>
        <w:t>, 1999, pp. 659–664.</w:t>
      </w:r>
      <w:proofErr w:type="gramEnd"/>
    </w:p>
    <w:p w:rsidR="00326229" w:rsidRDefault="00326229" w:rsidP="008521FE">
      <w:pPr>
        <w:spacing w:before="240" w:line="360" w:lineRule="auto"/>
        <w:jc w:val="both"/>
        <w:outlineLvl w:val="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[</w:t>
      </w:r>
      <w:r w:rsidR="008521FE">
        <w:rPr>
          <w:rFonts w:ascii="Arial" w:hAnsi="Arial" w:cs="Arial"/>
          <w:sz w:val="24"/>
          <w:lang w:val="en-US"/>
        </w:rPr>
        <w:t>4</w:t>
      </w:r>
      <w:r>
        <w:rPr>
          <w:rFonts w:ascii="Arial" w:hAnsi="Arial" w:cs="Arial"/>
          <w:sz w:val="24"/>
          <w:lang w:val="en-US"/>
        </w:rPr>
        <w:t xml:space="preserve">] </w:t>
      </w:r>
      <w:r w:rsidRPr="00326229">
        <w:rPr>
          <w:rFonts w:ascii="Arial" w:hAnsi="Arial" w:cs="Arial"/>
          <w:sz w:val="24"/>
          <w:lang w:val="en-US"/>
        </w:rPr>
        <w:t xml:space="preserve">Albert H. R. </w:t>
      </w:r>
      <w:proofErr w:type="spellStart"/>
      <w:r w:rsidRPr="00326229">
        <w:rPr>
          <w:rFonts w:ascii="Arial" w:hAnsi="Arial" w:cs="Arial"/>
          <w:sz w:val="24"/>
          <w:lang w:val="en-US"/>
        </w:rPr>
        <w:t>Ko</w:t>
      </w:r>
      <w:proofErr w:type="spellEnd"/>
      <w:r w:rsidRPr="00326229">
        <w:rPr>
          <w:rFonts w:ascii="Arial" w:hAnsi="Arial" w:cs="Arial"/>
          <w:sz w:val="24"/>
          <w:lang w:val="en-US"/>
        </w:rPr>
        <w:t xml:space="preserve">, Robert </w:t>
      </w:r>
      <w:proofErr w:type="spellStart"/>
      <w:r w:rsidRPr="00326229">
        <w:rPr>
          <w:rFonts w:ascii="Arial" w:hAnsi="Arial" w:cs="Arial"/>
          <w:sz w:val="24"/>
          <w:lang w:val="en-US"/>
        </w:rPr>
        <w:t>Sabourin</w:t>
      </w:r>
      <w:proofErr w:type="spellEnd"/>
      <w:r w:rsidRPr="00326229">
        <w:rPr>
          <w:rFonts w:ascii="Arial" w:hAnsi="Arial" w:cs="Arial"/>
          <w:sz w:val="24"/>
          <w:lang w:val="en-US"/>
        </w:rPr>
        <w:t xml:space="preserve">, and </w:t>
      </w:r>
      <w:proofErr w:type="spellStart"/>
      <w:r w:rsidRPr="00326229">
        <w:rPr>
          <w:rFonts w:ascii="Arial" w:hAnsi="Arial" w:cs="Arial"/>
          <w:sz w:val="24"/>
          <w:lang w:val="en-US"/>
        </w:rPr>
        <w:t>Alceu</w:t>
      </w:r>
      <w:proofErr w:type="spellEnd"/>
      <w:r w:rsidRPr="00326229">
        <w:rPr>
          <w:rFonts w:ascii="Arial" w:hAnsi="Arial" w:cs="Arial"/>
          <w:sz w:val="24"/>
          <w:lang w:val="en-US"/>
        </w:rPr>
        <w:t xml:space="preserve"> Souza </w:t>
      </w:r>
      <w:proofErr w:type="spellStart"/>
      <w:r w:rsidRPr="00326229">
        <w:rPr>
          <w:rFonts w:ascii="Arial" w:hAnsi="Arial" w:cs="Arial"/>
          <w:sz w:val="24"/>
          <w:lang w:val="en-US"/>
        </w:rPr>
        <w:t>Britto</w:t>
      </w:r>
      <w:proofErr w:type="spellEnd"/>
      <w:r w:rsidRPr="00326229">
        <w:rPr>
          <w:rFonts w:ascii="Arial" w:hAnsi="Arial" w:cs="Arial"/>
          <w:sz w:val="24"/>
          <w:lang w:val="en-US"/>
        </w:rPr>
        <w:t xml:space="preserve">, Jr., From dynamic classifier selection to dynamic ensemble selection, </w:t>
      </w:r>
      <w:r w:rsidRPr="008521FE">
        <w:rPr>
          <w:rFonts w:ascii="Arial" w:hAnsi="Arial" w:cs="Arial"/>
          <w:i/>
          <w:sz w:val="24"/>
          <w:lang w:val="en-US"/>
        </w:rPr>
        <w:t>Pattern Recognition</w:t>
      </w:r>
      <w:r w:rsidRPr="00326229">
        <w:rPr>
          <w:rFonts w:ascii="Arial" w:hAnsi="Arial" w:cs="Arial"/>
          <w:sz w:val="24"/>
          <w:lang w:val="en-US"/>
        </w:rPr>
        <w:t>, 2008, vol. 41, pp. 1735–1748.</w:t>
      </w:r>
    </w:p>
    <w:p w:rsidR="00293047" w:rsidRDefault="00293047" w:rsidP="008521FE">
      <w:pPr>
        <w:spacing w:before="240" w:line="360" w:lineRule="auto"/>
        <w:jc w:val="both"/>
        <w:outlineLvl w:val="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[</w:t>
      </w:r>
      <w:r w:rsidR="008521FE">
        <w:rPr>
          <w:rFonts w:ascii="Arial" w:hAnsi="Arial" w:cs="Arial"/>
          <w:sz w:val="24"/>
          <w:lang w:val="en-US"/>
        </w:rPr>
        <w:t>5</w:t>
      </w:r>
      <w:r>
        <w:rPr>
          <w:rFonts w:ascii="Arial" w:hAnsi="Arial" w:cs="Arial"/>
          <w:sz w:val="24"/>
          <w:lang w:val="en-US"/>
        </w:rPr>
        <w:t xml:space="preserve">] </w:t>
      </w:r>
      <w:proofErr w:type="spellStart"/>
      <w:r w:rsidRPr="00293047">
        <w:rPr>
          <w:rFonts w:ascii="Arial" w:hAnsi="Arial" w:cs="Arial"/>
          <w:sz w:val="24"/>
          <w:lang w:val="en-US"/>
        </w:rPr>
        <w:t>Eulanda</w:t>
      </w:r>
      <w:proofErr w:type="spellEnd"/>
      <w:r w:rsidRPr="00293047">
        <w:rPr>
          <w:rFonts w:ascii="Arial" w:hAnsi="Arial" w:cs="Arial"/>
          <w:sz w:val="24"/>
          <w:lang w:val="en-US"/>
        </w:rPr>
        <w:t xml:space="preserve"> M. Dos Santos, Robert </w:t>
      </w:r>
      <w:proofErr w:type="spellStart"/>
      <w:r w:rsidRPr="00293047">
        <w:rPr>
          <w:rFonts w:ascii="Arial" w:hAnsi="Arial" w:cs="Arial"/>
          <w:sz w:val="24"/>
          <w:lang w:val="en-US"/>
        </w:rPr>
        <w:t>Sabourin</w:t>
      </w:r>
      <w:proofErr w:type="spellEnd"/>
      <w:r w:rsidRPr="00293047">
        <w:rPr>
          <w:rFonts w:ascii="Arial" w:hAnsi="Arial" w:cs="Arial"/>
          <w:sz w:val="24"/>
          <w:lang w:val="en-US"/>
        </w:rPr>
        <w:t xml:space="preserve">, and Patrick Maupin, A dynamic overproduce-and-choose strategy for the selection of classifier ensembles, </w:t>
      </w:r>
      <w:r w:rsidRPr="008521FE">
        <w:rPr>
          <w:rFonts w:ascii="Arial" w:hAnsi="Arial" w:cs="Arial"/>
          <w:i/>
          <w:sz w:val="24"/>
          <w:lang w:val="en-US"/>
        </w:rPr>
        <w:t>Pattern Recognition</w:t>
      </w:r>
      <w:r w:rsidRPr="00293047">
        <w:rPr>
          <w:rFonts w:ascii="Arial" w:hAnsi="Arial" w:cs="Arial"/>
          <w:sz w:val="24"/>
          <w:lang w:val="en-US"/>
        </w:rPr>
        <w:t>, 2008, vol. 41, pp. 2993–3009.</w:t>
      </w:r>
    </w:p>
    <w:p w:rsidR="00293047" w:rsidRDefault="00293047" w:rsidP="008521FE">
      <w:pPr>
        <w:spacing w:before="240" w:line="360" w:lineRule="auto"/>
        <w:jc w:val="both"/>
        <w:outlineLvl w:val="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[</w:t>
      </w:r>
      <w:r w:rsidR="008521FE">
        <w:rPr>
          <w:rFonts w:ascii="Arial" w:hAnsi="Arial" w:cs="Arial"/>
          <w:sz w:val="24"/>
          <w:lang w:val="en-US"/>
        </w:rPr>
        <w:t>6</w:t>
      </w:r>
      <w:r>
        <w:rPr>
          <w:rFonts w:ascii="Arial" w:hAnsi="Arial" w:cs="Arial"/>
          <w:sz w:val="24"/>
          <w:lang w:val="en-US"/>
        </w:rPr>
        <w:t xml:space="preserve">] </w:t>
      </w:r>
      <w:r w:rsidRPr="00293047">
        <w:rPr>
          <w:rFonts w:ascii="Arial" w:hAnsi="Arial" w:cs="Arial"/>
          <w:sz w:val="24"/>
          <w:lang w:val="en-US"/>
        </w:rPr>
        <w:t xml:space="preserve">R. P. W. </w:t>
      </w:r>
      <w:proofErr w:type="spellStart"/>
      <w:r w:rsidRPr="00293047">
        <w:rPr>
          <w:rFonts w:ascii="Arial" w:hAnsi="Arial" w:cs="Arial"/>
          <w:sz w:val="24"/>
          <w:lang w:val="en-US"/>
        </w:rPr>
        <w:t>Duin</w:t>
      </w:r>
      <w:proofErr w:type="spellEnd"/>
      <w:r w:rsidRPr="00293047">
        <w:rPr>
          <w:rFonts w:ascii="Arial" w:hAnsi="Arial" w:cs="Arial"/>
          <w:sz w:val="24"/>
          <w:lang w:val="en-US"/>
        </w:rPr>
        <w:t>, The combining classifier: to train or not to train</w:t>
      </w:r>
      <w:proofErr w:type="gramStart"/>
      <w:r w:rsidRPr="00293047">
        <w:rPr>
          <w:rFonts w:ascii="Arial" w:hAnsi="Arial" w:cs="Arial"/>
          <w:sz w:val="24"/>
          <w:lang w:val="en-US"/>
        </w:rPr>
        <w:t>?,</w:t>
      </w:r>
      <w:proofErr w:type="gramEnd"/>
      <w:r w:rsidRPr="00293047">
        <w:rPr>
          <w:rFonts w:ascii="Arial" w:hAnsi="Arial" w:cs="Arial"/>
          <w:sz w:val="24"/>
          <w:lang w:val="en-US"/>
        </w:rPr>
        <w:t xml:space="preserve"> </w:t>
      </w:r>
      <w:r w:rsidRPr="008521FE">
        <w:rPr>
          <w:rFonts w:ascii="Arial" w:hAnsi="Arial" w:cs="Arial"/>
          <w:i/>
          <w:sz w:val="24"/>
          <w:lang w:val="en-US"/>
        </w:rPr>
        <w:t>Proceedings of the 16th International Conference on Pattern Recognition</w:t>
      </w:r>
      <w:r w:rsidRPr="00293047">
        <w:rPr>
          <w:rFonts w:ascii="Arial" w:hAnsi="Arial" w:cs="Arial"/>
          <w:sz w:val="24"/>
          <w:lang w:val="en-US"/>
        </w:rPr>
        <w:t>, 2002, vol. 2, pp. 765–770.</w:t>
      </w:r>
    </w:p>
    <w:p w:rsidR="008521FE" w:rsidRPr="008521FE" w:rsidRDefault="00293047" w:rsidP="008521FE">
      <w:pPr>
        <w:spacing w:before="240" w:line="360" w:lineRule="auto"/>
        <w:jc w:val="both"/>
        <w:outlineLvl w:val="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[</w:t>
      </w:r>
      <w:r w:rsidR="008521FE">
        <w:rPr>
          <w:rFonts w:ascii="Arial" w:hAnsi="Arial" w:cs="Arial"/>
          <w:sz w:val="24"/>
          <w:lang w:val="en-US"/>
        </w:rPr>
        <w:t>7</w:t>
      </w:r>
      <w:r>
        <w:rPr>
          <w:rFonts w:ascii="Arial" w:hAnsi="Arial" w:cs="Arial"/>
          <w:sz w:val="24"/>
          <w:lang w:val="en-US"/>
        </w:rPr>
        <w:t xml:space="preserve">] </w:t>
      </w:r>
      <w:r w:rsidRPr="00293047">
        <w:rPr>
          <w:rFonts w:ascii="Arial" w:hAnsi="Arial" w:cs="Arial"/>
          <w:sz w:val="24"/>
          <w:lang w:val="en-US"/>
        </w:rPr>
        <w:t xml:space="preserve">Rafael Cruz, George </w:t>
      </w:r>
      <w:proofErr w:type="spellStart"/>
      <w:r w:rsidRPr="00293047">
        <w:rPr>
          <w:rFonts w:ascii="Arial" w:hAnsi="Arial" w:cs="Arial"/>
          <w:sz w:val="24"/>
          <w:lang w:val="en-US"/>
        </w:rPr>
        <w:t>Cavalcanti</w:t>
      </w:r>
      <w:proofErr w:type="spellEnd"/>
      <w:r w:rsidRPr="00293047">
        <w:rPr>
          <w:rFonts w:ascii="Arial" w:hAnsi="Arial" w:cs="Arial"/>
          <w:sz w:val="24"/>
          <w:lang w:val="en-US"/>
        </w:rPr>
        <w:t xml:space="preserve"> and Tsang </w:t>
      </w:r>
      <w:proofErr w:type="spellStart"/>
      <w:r w:rsidRPr="00293047">
        <w:rPr>
          <w:rFonts w:ascii="Arial" w:hAnsi="Arial" w:cs="Arial"/>
          <w:sz w:val="24"/>
          <w:lang w:val="en-US"/>
        </w:rPr>
        <w:t>Ren</w:t>
      </w:r>
      <w:proofErr w:type="spellEnd"/>
      <w:r>
        <w:rPr>
          <w:rFonts w:ascii="Arial" w:hAnsi="Arial" w:cs="Arial"/>
          <w:sz w:val="24"/>
          <w:lang w:val="en-US"/>
        </w:rPr>
        <w:t>,</w:t>
      </w:r>
      <w:r w:rsidRPr="00293047">
        <w:rPr>
          <w:rFonts w:ascii="Arial" w:hAnsi="Arial" w:cs="Arial"/>
          <w:sz w:val="24"/>
          <w:lang w:val="en-US"/>
        </w:rPr>
        <w:t xml:space="preserve"> A Method For Dynamic Ensemble Selection Based on a Filter and an Adaptive Distance to Improve the Quality of the Regions of Competence</w:t>
      </w:r>
      <w:r w:rsidR="008521FE">
        <w:rPr>
          <w:rFonts w:ascii="Arial" w:hAnsi="Arial" w:cs="Arial"/>
          <w:sz w:val="24"/>
          <w:lang w:val="en-US"/>
        </w:rPr>
        <w:t>,</w:t>
      </w:r>
      <w:r w:rsidRPr="00293047">
        <w:rPr>
          <w:rFonts w:ascii="Arial" w:hAnsi="Arial" w:cs="Arial"/>
          <w:sz w:val="24"/>
          <w:lang w:val="en-US"/>
        </w:rPr>
        <w:t xml:space="preserve"> </w:t>
      </w:r>
      <w:r w:rsidRPr="008521FE">
        <w:rPr>
          <w:rFonts w:ascii="Arial" w:hAnsi="Arial" w:cs="Arial"/>
          <w:i/>
          <w:sz w:val="24"/>
          <w:lang w:val="en-US"/>
        </w:rPr>
        <w:t>International Joint Conference on Neural Networks (IJCNN)</w:t>
      </w:r>
      <w:r w:rsidRPr="00293047">
        <w:rPr>
          <w:rFonts w:ascii="Arial" w:hAnsi="Arial" w:cs="Arial"/>
          <w:sz w:val="24"/>
          <w:lang w:val="en-US"/>
        </w:rPr>
        <w:t>, San Jose, 2011.</w:t>
      </w:r>
    </w:p>
    <w:p w:rsidR="00B513A5" w:rsidRPr="008521FE" w:rsidRDefault="00B513A5" w:rsidP="005F6794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</w:p>
    <w:sectPr w:rsidR="00B513A5" w:rsidRPr="008521FE" w:rsidSect="00BC2413">
      <w:footerReference w:type="default" r:id="rId10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661" w:rsidRDefault="00B64661" w:rsidP="00BC5898">
      <w:pPr>
        <w:spacing w:after="0" w:line="240" w:lineRule="auto"/>
      </w:pPr>
      <w:r>
        <w:separator/>
      </w:r>
    </w:p>
  </w:endnote>
  <w:endnote w:type="continuationSeparator" w:id="0">
    <w:p w:rsidR="00B64661" w:rsidRDefault="00B64661" w:rsidP="00BC5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ustomXmlInsRangeStart w:id="8" w:author="Henrique Menezes" w:date="2011-10-16T23:03:00Z"/>
  <w:sdt>
    <w:sdtPr>
      <w:id w:val="1156880826"/>
      <w:docPartObj>
        <w:docPartGallery w:val="Page Numbers (Bottom of Page)"/>
        <w:docPartUnique/>
      </w:docPartObj>
    </w:sdtPr>
    <w:sdtEndPr>
      <w:rPr>
        <w:noProof/>
      </w:rPr>
    </w:sdtEndPr>
    <w:sdtContent>
      <w:customXmlInsRangeEnd w:id="8"/>
      <w:p w:rsidR="00BC5898" w:rsidRDefault="00BC5898">
        <w:pPr>
          <w:pStyle w:val="Rodap"/>
          <w:jc w:val="right"/>
          <w:rPr>
            <w:ins w:id="9" w:author="Henrique Menezes" w:date="2011-10-16T23:03:00Z"/>
          </w:rPr>
        </w:pPr>
        <w:ins w:id="10" w:author="Henrique Menezes" w:date="2011-10-16T23:03:00Z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</w:ins>
        <w:r w:rsidR="00A82BF8">
          <w:rPr>
            <w:noProof/>
          </w:rPr>
          <w:t>3</w:t>
        </w:r>
        <w:ins w:id="11" w:author="Henrique Menezes" w:date="2011-10-16T23:03:00Z">
          <w:r>
            <w:rPr>
              <w:noProof/>
            </w:rPr>
            <w:fldChar w:fldCharType="end"/>
          </w:r>
        </w:ins>
      </w:p>
      <w:customXmlInsRangeStart w:id="12" w:author="Henrique Menezes" w:date="2011-10-16T23:03:00Z"/>
    </w:sdtContent>
  </w:sdt>
  <w:customXmlInsRangeEnd w:id="12"/>
  <w:p w:rsidR="00BC5898" w:rsidRDefault="00BC589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661" w:rsidRDefault="00B64661" w:rsidP="00BC5898">
      <w:pPr>
        <w:spacing w:after="0" w:line="240" w:lineRule="auto"/>
      </w:pPr>
      <w:r>
        <w:separator/>
      </w:r>
    </w:p>
  </w:footnote>
  <w:footnote w:type="continuationSeparator" w:id="0">
    <w:p w:rsidR="00B64661" w:rsidRDefault="00B64661" w:rsidP="00BC5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E7716"/>
    <w:multiLevelType w:val="hybridMultilevel"/>
    <w:tmpl w:val="B4F6E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214E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2E3644B"/>
    <w:multiLevelType w:val="hybridMultilevel"/>
    <w:tmpl w:val="28FCA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5284C"/>
    <w:multiLevelType w:val="hybridMultilevel"/>
    <w:tmpl w:val="B49E8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750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89E083F"/>
    <w:multiLevelType w:val="hybridMultilevel"/>
    <w:tmpl w:val="FDAE87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1D5D9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5BA6C9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D6C1259"/>
    <w:multiLevelType w:val="hybridMultilevel"/>
    <w:tmpl w:val="2D988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E22F0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011"/>
    <w:rsid w:val="00037CC0"/>
    <w:rsid w:val="00067A40"/>
    <w:rsid w:val="000E09D3"/>
    <w:rsid w:val="000E47A1"/>
    <w:rsid w:val="0017795F"/>
    <w:rsid w:val="001929E0"/>
    <w:rsid w:val="00282B6C"/>
    <w:rsid w:val="00293047"/>
    <w:rsid w:val="00312E7E"/>
    <w:rsid w:val="00317173"/>
    <w:rsid w:val="00326229"/>
    <w:rsid w:val="00335CBD"/>
    <w:rsid w:val="00351290"/>
    <w:rsid w:val="00351D6B"/>
    <w:rsid w:val="003A4172"/>
    <w:rsid w:val="003B459B"/>
    <w:rsid w:val="003C26BB"/>
    <w:rsid w:val="003F5644"/>
    <w:rsid w:val="004013BA"/>
    <w:rsid w:val="00407742"/>
    <w:rsid w:val="004500E6"/>
    <w:rsid w:val="004705A0"/>
    <w:rsid w:val="00476C1A"/>
    <w:rsid w:val="00481181"/>
    <w:rsid w:val="00490A73"/>
    <w:rsid w:val="004941B8"/>
    <w:rsid w:val="00560F6C"/>
    <w:rsid w:val="0059716B"/>
    <w:rsid w:val="005A73C6"/>
    <w:rsid w:val="005C70C4"/>
    <w:rsid w:val="005F5B62"/>
    <w:rsid w:val="005F6794"/>
    <w:rsid w:val="006007FE"/>
    <w:rsid w:val="00635F97"/>
    <w:rsid w:val="00643673"/>
    <w:rsid w:val="00662B3D"/>
    <w:rsid w:val="00680680"/>
    <w:rsid w:val="006A008B"/>
    <w:rsid w:val="007048D7"/>
    <w:rsid w:val="00743EC4"/>
    <w:rsid w:val="007440D7"/>
    <w:rsid w:val="00791A22"/>
    <w:rsid w:val="007C65B7"/>
    <w:rsid w:val="008521FE"/>
    <w:rsid w:val="008B44B3"/>
    <w:rsid w:val="008D2B42"/>
    <w:rsid w:val="00994A71"/>
    <w:rsid w:val="009A171C"/>
    <w:rsid w:val="009C6B87"/>
    <w:rsid w:val="009F0CAC"/>
    <w:rsid w:val="009F2906"/>
    <w:rsid w:val="009F5431"/>
    <w:rsid w:val="00A82BF8"/>
    <w:rsid w:val="00A90337"/>
    <w:rsid w:val="00AC5247"/>
    <w:rsid w:val="00B513A5"/>
    <w:rsid w:val="00B64661"/>
    <w:rsid w:val="00B65928"/>
    <w:rsid w:val="00BB44C1"/>
    <w:rsid w:val="00BC2413"/>
    <w:rsid w:val="00BC5898"/>
    <w:rsid w:val="00BC5C5E"/>
    <w:rsid w:val="00C002AD"/>
    <w:rsid w:val="00C07DAE"/>
    <w:rsid w:val="00C10550"/>
    <w:rsid w:val="00C4439A"/>
    <w:rsid w:val="00C60B78"/>
    <w:rsid w:val="00C70B1A"/>
    <w:rsid w:val="00C96898"/>
    <w:rsid w:val="00D11DE9"/>
    <w:rsid w:val="00D460C7"/>
    <w:rsid w:val="00D84BBD"/>
    <w:rsid w:val="00D85242"/>
    <w:rsid w:val="00DA045D"/>
    <w:rsid w:val="00E46393"/>
    <w:rsid w:val="00E71A4D"/>
    <w:rsid w:val="00E73C54"/>
    <w:rsid w:val="00E75985"/>
    <w:rsid w:val="00EE665F"/>
    <w:rsid w:val="00EF5C19"/>
    <w:rsid w:val="00EF70DE"/>
    <w:rsid w:val="00F13B30"/>
    <w:rsid w:val="00F15011"/>
    <w:rsid w:val="00F3468A"/>
    <w:rsid w:val="00F71905"/>
    <w:rsid w:val="00F865CE"/>
    <w:rsid w:val="00FA5B2F"/>
    <w:rsid w:val="00FF183D"/>
    <w:rsid w:val="00FF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898"/>
  </w:style>
  <w:style w:type="paragraph" w:styleId="Ttulo1">
    <w:name w:val="heading 1"/>
    <w:basedOn w:val="Normal"/>
    <w:next w:val="Normal"/>
    <w:link w:val="Ttulo1Char"/>
    <w:uiPriority w:val="9"/>
    <w:qFormat/>
    <w:rsid w:val="005F67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67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689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C26B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F679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F679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C5898"/>
    <w:pPr>
      <w:outlineLvl w:val="9"/>
    </w:pPr>
    <w:rPr>
      <w:color w:val="365F91" w:themeColor="accent1" w:themeShade="BF"/>
      <w:lang w:val="en-US" w:eastAsia="ja-JP"/>
    </w:rPr>
  </w:style>
  <w:style w:type="paragraph" w:styleId="Sumrio1">
    <w:name w:val="toc 1"/>
    <w:basedOn w:val="Normal"/>
    <w:next w:val="Normal"/>
    <w:autoRedefine/>
    <w:uiPriority w:val="39"/>
    <w:unhideWhenUsed/>
    <w:rsid w:val="00BC589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C5898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BC58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5898"/>
  </w:style>
  <w:style w:type="paragraph" w:styleId="Rodap">
    <w:name w:val="footer"/>
    <w:basedOn w:val="Normal"/>
    <w:link w:val="RodapChar"/>
    <w:uiPriority w:val="99"/>
    <w:unhideWhenUsed/>
    <w:rsid w:val="00BC58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5898"/>
  </w:style>
  <w:style w:type="paragraph" w:styleId="NormalWeb">
    <w:name w:val="Normal (Web)"/>
    <w:basedOn w:val="Normal"/>
    <w:uiPriority w:val="99"/>
    <w:semiHidden/>
    <w:unhideWhenUsed/>
    <w:rsid w:val="00662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7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77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898"/>
  </w:style>
  <w:style w:type="paragraph" w:styleId="Ttulo1">
    <w:name w:val="heading 1"/>
    <w:basedOn w:val="Normal"/>
    <w:next w:val="Normal"/>
    <w:link w:val="Ttulo1Char"/>
    <w:uiPriority w:val="9"/>
    <w:qFormat/>
    <w:rsid w:val="005F67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67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689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C26B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F679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F679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C5898"/>
    <w:pPr>
      <w:outlineLvl w:val="9"/>
    </w:pPr>
    <w:rPr>
      <w:color w:val="365F91" w:themeColor="accent1" w:themeShade="BF"/>
      <w:lang w:val="en-US" w:eastAsia="ja-JP"/>
    </w:rPr>
  </w:style>
  <w:style w:type="paragraph" w:styleId="Sumrio1">
    <w:name w:val="toc 1"/>
    <w:basedOn w:val="Normal"/>
    <w:next w:val="Normal"/>
    <w:autoRedefine/>
    <w:uiPriority w:val="39"/>
    <w:unhideWhenUsed/>
    <w:rsid w:val="00BC589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C5898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BC58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5898"/>
  </w:style>
  <w:style w:type="paragraph" w:styleId="Rodap">
    <w:name w:val="footer"/>
    <w:basedOn w:val="Normal"/>
    <w:link w:val="RodapChar"/>
    <w:uiPriority w:val="99"/>
    <w:unhideWhenUsed/>
    <w:rsid w:val="00BC58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5898"/>
  </w:style>
  <w:style w:type="paragraph" w:styleId="NormalWeb">
    <w:name w:val="Normal (Web)"/>
    <w:basedOn w:val="Normal"/>
    <w:uiPriority w:val="99"/>
    <w:semiHidden/>
    <w:unhideWhenUsed/>
    <w:rsid w:val="00662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7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77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grm@cin.ufpe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1F312-0A4D-42A2-913F-60C80AFE7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1194</Words>
  <Characters>6450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Menezes</dc:creator>
  <cp:lastModifiedBy>Guilherme</cp:lastModifiedBy>
  <cp:revision>5</cp:revision>
  <dcterms:created xsi:type="dcterms:W3CDTF">2013-03-26T01:20:00Z</dcterms:created>
  <dcterms:modified xsi:type="dcterms:W3CDTF">2013-03-27T02:44:00Z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1WtJF-F53A8xAwHH23YHTo1dfIwr10b-7BdMCt0aCruE</vt:lpwstr>
  </property>
  <property fmtid="{D5CDD505-2E9C-101B-9397-08002B2CF9AE}" pid="4" name="Google.Documents.RevisionId">
    <vt:lpwstr>14114991961452717905</vt:lpwstr>
  </property>
  <property fmtid="{D5CDD505-2E9C-101B-9397-08002B2CF9AE}" pid="5" name="Google.Documents.PreviousRevisionId">
    <vt:lpwstr>16712592616142375856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